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3B4A85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highlight w:val="green"/>
          <w:lang w:val="bg-BG"/>
          <w:rPrChange w:id="0" w:author="User" w:date="2018-04-06T21:08:00Z">
            <w:rPr>
              <w:rFonts w:ascii="Consolas" w:hAnsi="Consolas"/>
              <w:b/>
              <w:noProof/>
              <w:lang w:val="bg-BG"/>
            </w:rPr>
          </w:rPrChange>
        </w:rPr>
      </w:pPr>
      <w:r w:rsidRPr="003B4A85">
        <w:rPr>
          <w:rFonts w:ascii="Consolas" w:hAnsi="Consolas"/>
          <w:b/>
          <w:noProof/>
          <w:highlight w:val="green"/>
          <w:rPrChange w:id="1" w:author="User" w:date="2018-04-06T21:08:00Z">
            <w:rPr>
              <w:rFonts w:ascii="Consolas" w:hAnsi="Consolas"/>
              <w:b/>
              <w:noProof/>
            </w:rPr>
          </w:rPrChange>
        </w:rPr>
        <w:t>CommandInterpreter</w:t>
      </w:r>
    </w:p>
    <w:p w14:paraId="7EEFDCBC" w14:textId="7152F360" w:rsidR="00C404C3" w:rsidRPr="003B4A85" w:rsidRDefault="00C404C3" w:rsidP="00C404C3">
      <w:pPr>
        <w:pStyle w:val="ListParagraph"/>
        <w:numPr>
          <w:ilvl w:val="0"/>
          <w:numId w:val="21"/>
        </w:numPr>
        <w:rPr>
          <w:highlight w:val="green"/>
          <w:rPrChange w:id="2" w:author="User" w:date="2018-04-06T21:08:00Z">
            <w:rPr/>
          </w:rPrChange>
        </w:rPr>
      </w:pPr>
      <w:r w:rsidRPr="003B4A85">
        <w:rPr>
          <w:b/>
          <w:noProof/>
          <w:highlight w:val="green"/>
          <w:rPrChange w:id="3" w:author="User" w:date="2018-04-06T21:08:00Z">
            <w:rPr>
              <w:b/>
              <w:noProof/>
            </w:rPr>
          </w:rPrChange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3B4A85" w:rsidRDefault="00C404C3" w:rsidP="00C404C3">
      <w:pPr>
        <w:pStyle w:val="ListParagraph"/>
        <w:numPr>
          <w:ilvl w:val="0"/>
          <w:numId w:val="21"/>
        </w:numPr>
        <w:rPr>
          <w:highlight w:val="green"/>
          <w:rPrChange w:id="4" w:author="User" w:date="2018-04-06T21:08:00Z">
            <w:rPr/>
          </w:rPrChange>
        </w:rPr>
      </w:pPr>
      <w:r w:rsidRPr="003B4A85">
        <w:rPr>
          <w:b/>
          <w:noProof/>
          <w:highlight w:val="green"/>
          <w:rPrChange w:id="5" w:author="User" w:date="2018-04-06T21:08:00Z">
            <w:rPr>
              <w:b/>
              <w:noProof/>
            </w:rPr>
          </w:rPrChange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</w:t>
      </w:r>
      <w:r w:rsidRPr="00C7756A">
        <w:rPr>
          <w:noProof/>
        </w:rPr>
        <w:t xml:space="preserve">by </w:t>
      </w:r>
      <w:del w:id="6" w:author="Ventsislav Ivanov" w:date="2017-09-07T12:06:00Z">
        <w:r w:rsidRPr="00C7756A" w:rsidDel="00FF4CDD">
          <w:rPr>
            <w:b/>
            <w:noProof/>
          </w:rPr>
          <w:delText>3</w:delText>
        </w:r>
      </w:del>
      <w:ins w:id="7" w:author="Ventsislav Ivanov" w:date="2017-09-07T12:06:00Z">
        <w:r w:rsidR="00FF4CDD" w:rsidRPr="00C7756A">
          <w:rPr>
            <w:b/>
            <w:noProof/>
          </w:rPr>
          <w:t>4</w:t>
        </w:r>
      </w:ins>
      <w:r w:rsidRPr="00C7756A"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Pr="009B4FC2" w:rsidRDefault="0016640B" w:rsidP="001A5515">
      <w:pPr>
        <w:pStyle w:val="Heading4"/>
        <w:rPr>
          <w:noProof/>
        </w:rPr>
      </w:pPr>
      <w:r w:rsidRPr="009B4FC2">
        <w:rPr>
          <w:noProof/>
        </w:rPr>
        <w:t>SolarProvider</w:t>
      </w:r>
    </w:p>
    <w:p w14:paraId="5FAC119F" w14:textId="5B87999D" w:rsidR="00997E0C" w:rsidRPr="009B4FC2" w:rsidRDefault="00D574FA" w:rsidP="00997E0C">
      <w:pPr>
        <w:rPr>
          <w:noProof/>
        </w:rPr>
      </w:pPr>
      <w:r w:rsidRPr="009B4FC2">
        <w:rPr>
          <w:noProof/>
        </w:rPr>
        <w:t>Extracts energy from the Sun.</w:t>
      </w:r>
      <w:r w:rsidR="00244191" w:rsidRPr="009B4FC2">
        <w:rPr>
          <w:noProof/>
        </w:rPr>
        <w:t xml:space="preserve"> </w:t>
      </w:r>
      <w:r w:rsidR="00C40383" w:rsidRPr="009B4FC2">
        <w:rPr>
          <w:noProof/>
        </w:rPr>
        <w:t xml:space="preserve">Upon initialization, their </w:t>
      </w:r>
      <w:r w:rsidR="00C40383" w:rsidRPr="009B4FC2">
        <w:rPr>
          <w:b/>
          <w:noProof/>
        </w:rPr>
        <w:t>durability is increased by 500</w:t>
      </w:r>
      <w:r w:rsidR="00C40383" w:rsidRPr="009B4FC2">
        <w:rPr>
          <w:noProof/>
        </w:rPr>
        <w:t>.</w:t>
      </w:r>
    </w:p>
    <w:p w14:paraId="033EC4A7" w14:textId="11C132D9" w:rsidR="0016640B" w:rsidRPr="009B4FC2" w:rsidRDefault="0016640B" w:rsidP="001A5515">
      <w:pPr>
        <w:pStyle w:val="Heading4"/>
        <w:rPr>
          <w:noProof/>
        </w:rPr>
      </w:pPr>
      <w:r w:rsidRPr="009B4FC2"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 w:rsidRPr="009B4FC2">
        <w:rPr>
          <w:noProof/>
        </w:rPr>
        <w:t xml:space="preserve">Extracts energy from deep beneath the earth. </w:t>
      </w:r>
      <w:r w:rsidR="00C40383" w:rsidRPr="009B4FC2">
        <w:rPr>
          <w:noProof/>
        </w:rPr>
        <w:t xml:space="preserve">Upon initialization, their </w:t>
      </w:r>
      <w:r w:rsidR="00C40383" w:rsidRPr="009B4FC2">
        <w:rPr>
          <w:b/>
          <w:noProof/>
        </w:rPr>
        <w:t>durability is decreased by 300</w:t>
      </w:r>
      <w:r w:rsidR="00C40383" w:rsidRPr="009B4FC2">
        <w:rPr>
          <w:noProof/>
        </w:rPr>
        <w:t xml:space="preserve">, but their </w:t>
      </w:r>
      <w:r w:rsidR="00C40383" w:rsidRPr="009B4FC2">
        <w:rPr>
          <w:b/>
          <w:noProof/>
        </w:rPr>
        <w:t>energy output is multipl</w:t>
      </w:r>
      <w:r w:rsidR="008D5C4D" w:rsidRPr="009B4FC2">
        <w:rPr>
          <w:b/>
          <w:noProof/>
        </w:rPr>
        <w:t>ied</w:t>
      </w:r>
      <w:r w:rsidR="00C40383" w:rsidRPr="009B4FC2">
        <w:rPr>
          <w:b/>
          <w:noProof/>
        </w:rPr>
        <w:t xml:space="preserve"> by 2</w:t>
      </w:r>
      <w:r w:rsidR="00C40383" w:rsidRPr="009B4FC2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Pr="005F6EEC" w:rsidRDefault="00C31532" w:rsidP="00C31532">
      <w:pPr>
        <w:spacing w:before="0" w:after="0"/>
        <w:ind w:left="360"/>
        <w:rPr>
          <w:b/>
          <w:noProof/>
          <w:highlight w:val="green"/>
        </w:rPr>
      </w:pPr>
      <w:r w:rsidRPr="005F6EEC">
        <w:rPr>
          <w:rStyle w:val="CodeChar"/>
          <w:highlight w:val="green"/>
        </w:rPr>
        <w:t>Energy</w:t>
      </w:r>
      <w:r w:rsidR="009367C2" w:rsidRPr="005F6EEC">
        <w:rPr>
          <w:noProof/>
          <w:highlight w:val="green"/>
        </w:rPr>
        <w:t xml:space="preserve"> -</w:t>
      </w:r>
      <w:r w:rsidRPr="005F6EEC">
        <w:rPr>
          <w:noProof/>
          <w:highlight w:val="green"/>
        </w:rPr>
        <w:t xml:space="preserve"> </w:t>
      </w:r>
      <w:r w:rsidR="009367C2" w:rsidRPr="005F6EEC">
        <w:rPr>
          <w:b/>
          <w:noProof/>
          <w:highlight w:val="green"/>
        </w:rPr>
        <w:t>20%</w:t>
      </w:r>
    </w:p>
    <w:p w14:paraId="62BC905C" w14:textId="432F3819" w:rsidR="009367C2" w:rsidRPr="005F6EEC" w:rsidRDefault="009367C2" w:rsidP="009367C2">
      <w:pPr>
        <w:spacing w:before="0" w:after="0"/>
        <w:ind w:left="360"/>
        <w:rPr>
          <w:noProof/>
          <w:highlight w:val="green"/>
        </w:rPr>
      </w:pPr>
      <w:r w:rsidRPr="005F6EEC">
        <w:rPr>
          <w:rStyle w:val="CodeChar"/>
          <w:highlight w:val="green"/>
        </w:rPr>
        <w:t>Half</w:t>
      </w:r>
      <w:r w:rsidRPr="005F6EEC">
        <w:rPr>
          <w:noProof/>
          <w:highlight w:val="green"/>
        </w:rPr>
        <w:t xml:space="preserve"> - </w:t>
      </w:r>
      <w:r w:rsidRPr="005F6EEC">
        <w:rPr>
          <w:b/>
          <w:noProof/>
          <w:highlight w:val="green"/>
        </w:rPr>
        <w:t>50%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 w:rsidRPr="005F6EEC">
        <w:rPr>
          <w:rStyle w:val="CodeChar"/>
          <w:highlight w:val="green"/>
        </w:rPr>
        <w:t>Full</w:t>
      </w:r>
      <w:r w:rsidRPr="005F6EEC">
        <w:rPr>
          <w:noProof/>
          <w:highlight w:val="green"/>
        </w:rPr>
        <w:t xml:space="preserve"> - </w:t>
      </w:r>
      <w:r w:rsidRPr="005F6EEC">
        <w:rPr>
          <w:b/>
          <w:noProof/>
          <w:highlight w:val="green"/>
        </w:rPr>
        <w:t>100%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313251" w:rsidRDefault="009367C2" w:rsidP="009367C2">
      <w:pPr>
        <w:spacing w:before="0" w:after="0"/>
        <w:ind w:left="360"/>
        <w:rPr>
          <w:noProof/>
          <w:highlight w:val="green"/>
        </w:rPr>
      </w:pPr>
      <w:r w:rsidRPr="00313251">
        <w:rPr>
          <w:rStyle w:val="CodeChar"/>
          <w:highlight w:val="green"/>
        </w:rPr>
        <w:t>Harvesters</w:t>
      </w:r>
      <w:r w:rsidRPr="00313251">
        <w:rPr>
          <w:noProof/>
          <w:highlight w:val="green"/>
        </w:rPr>
        <w:t xml:space="preserve"> - lose 100 of their durability each time, when </w:t>
      </w:r>
      <w:r w:rsidRPr="00313251">
        <w:rPr>
          <w:b/>
          <w:noProof/>
          <w:highlight w:val="green"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 w:rsidRPr="00313251">
        <w:rPr>
          <w:rStyle w:val="CodeChar"/>
          <w:highlight w:val="green"/>
        </w:rPr>
        <w:t>Providers</w:t>
      </w:r>
      <w:r w:rsidRPr="00313251">
        <w:rPr>
          <w:noProof/>
          <w:highlight w:val="green"/>
        </w:rPr>
        <w:t xml:space="preserve"> - lose 100 of their durability each </w:t>
      </w:r>
      <w:r w:rsidRPr="00313251">
        <w:rPr>
          <w:b/>
          <w:noProof/>
          <w:highlight w:val="green"/>
        </w:rPr>
        <w:t>day.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bookmarkStart w:id="8" w:name="_GoBack"/>
      <w:bookmarkEnd w:id="8"/>
      <w:r w:rsidRPr="004A3EE9">
        <w:rPr>
          <w:highlight w:val="green"/>
        </w:rPr>
        <w:t xml:space="preserve">When any entity durability is </w:t>
      </w:r>
      <w:r w:rsidRPr="004A3EE9">
        <w:rPr>
          <w:b/>
          <w:highlight w:val="green"/>
        </w:rPr>
        <w:t xml:space="preserve">reach </w:t>
      </w:r>
      <w:del w:id="9" w:author="Ventsislav Ivanov" w:date="2017-09-07T12:06:00Z">
        <w:r w:rsidRPr="004A3EE9" w:rsidDel="00FF4CDD">
          <w:rPr>
            <w:b/>
            <w:highlight w:val="green"/>
          </w:rPr>
          <w:delText xml:space="preserve">0 or </w:delText>
        </w:r>
      </w:del>
      <w:r w:rsidRPr="004A3EE9">
        <w:rPr>
          <w:b/>
          <w:highlight w:val="green"/>
        </w:rPr>
        <w:t>less</w:t>
      </w:r>
      <w:ins w:id="10" w:author="Ventsislav Ivanov" w:date="2017-09-07T12:06:00Z">
        <w:r w:rsidR="00FF4CDD" w:rsidRPr="004A3EE9">
          <w:rPr>
            <w:b/>
            <w:highlight w:val="green"/>
          </w:rPr>
          <w:t xml:space="preserve"> than 0</w:t>
        </w:r>
      </w:ins>
      <w:r w:rsidRPr="004A3EE9">
        <w:rPr>
          <w:highlight w:val="green"/>
        </w:rPr>
        <w:t xml:space="preserve">, it is broken and </w:t>
      </w:r>
      <w:r w:rsidR="00437EB9" w:rsidRPr="004A3EE9">
        <w:rPr>
          <w:highlight w:val="green"/>
        </w:rPr>
        <w:t>should be remove</w:t>
      </w:r>
      <w:r w:rsidRPr="004A3EE9">
        <w:rPr>
          <w:highlight w:val="green"/>
        </w:rPr>
        <w:t xml:space="preserve"> from system</w:t>
      </w:r>
      <w:r w:rsidR="00437EB9" w:rsidRPr="004A3EE9">
        <w:rPr>
          <w:highlight w:val="green"/>
        </w:rPr>
        <w:t xml:space="preserve">. Here is difference between providers and harvesters. Providers </w:t>
      </w:r>
      <w:r w:rsidR="00437EB9" w:rsidRPr="004A3EE9">
        <w:rPr>
          <w:b/>
          <w:highlight w:val="green"/>
        </w:rPr>
        <w:t>can</w:t>
      </w:r>
      <w:r w:rsidR="00437EB9" w:rsidRPr="004A3EE9">
        <w:rPr>
          <w:highlight w:val="green"/>
        </w:rPr>
        <w:t xml:space="preserve"> be repaired, but harvesters </w:t>
      </w:r>
      <w:r w:rsidR="00437EB9" w:rsidRPr="004A3EE9">
        <w:rPr>
          <w:b/>
          <w:highlight w:val="green"/>
        </w:rPr>
        <w:t>CAN</w:t>
      </w:r>
      <w:r w:rsidR="00437EB9" w:rsidRPr="004A3EE9">
        <w:rPr>
          <w:highlight w:val="green"/>
        </w:rPr>
        <w:t xml:space="preserve"> </w:t>
      </w:r>
      <w:r w:rsidR="00437EB9" w:rsidRPr="004A3EE9">
        <w:rPr>
          <w:b/>
          <w:highlight w:val="green"/>
        </w:rPr>
        <w:t>NOT</w:t>
      </w:r>
      <w:r w:rsidR="00437EB9" w:rsidRPr="004A3EE9">
        <w:rPr>
          <w:highlight w:val="green"/>
        </w:rPr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1" w:author="Ventsislav Ivanov" w:date="2017-09-07T12:06:00Z">
        <w:r w:rsidRPr="00762EC7" w:rsidDel="00FF4CDD">
          <w:rPr>
            <w:highlight w:val="yellow"/>
            <w:rPrChange w:id="12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3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4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5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6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17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</w:t>
      </w:r>
      <w:proofErr w:type="spellStart"/>
      <w:r w:rsidR="00CF0542">
        <w:rPr>
          <w:lang w:val="en"/>
        </w:rPr>
        <w:t>ICommand</w:t>
      </w:r>
      <w:proofErr w:type="spellEnd"/>
      <w:r w:rsidR="00CF0542">
        <w:rPr>
          <w:lang w:val="en"/>
        </w:rPr>
        <w:t xml:space="preserve">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18" w:name="OLE_LINK11"/>
      <w:bookmarkStart w:id="19" w:name="OLE_LINK12"/>
      <w:bookmarkStart w:id="20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18"/>
      <w:bookmarkEnd w:id="19"/>
      <w:bookmarkEnd w:id="20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1" w:name="OLE_LINK1"/>
      <w:bookmarkStart w:id="22" w:name="OLE_LINK2"/>
      <w:r w:rsidRPr="00FF78E0">
        <w:rPr>
          <w:rStyle w:val="CodeChar"/>
        </w:rPr>
        <w:t>Produced {energy produced this day} energy today!</w:t>
      </w:r>
      <w:bookmarkEnd w:id="21"/>
      <w:bookmarkEnd w:id="22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3" w:name="OLE_LINK3"/>
      <w:bookmarkStart w:id="24" w:name="OLE_LINK4"/>
      <w:r w:rsidRPr="00FF78E0">
        <w:rPr>
          <w:rStyle w:val="CodeChar"/>
        </w:rPr>
        <w:t>Produced {ore produced this day} ore today!</w:t>
      </w:r>
      <w:bookmarkEnd w:id="23"/>
      <w:bookmarkEnd w:id="24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5" w:name="OLE_LINK5"/>
      <w:bookmarkStart w:id="26" w:name="OLE_LINK10"/>
      <w:bookmarkStart w:id="27" w:name="OLE_LINK16"/>
      <w:r w:rsidRPr="00FF78E0">
        <w:rPr>
          <w:rStyle w:val="CodeChar"/>
        </w:rPr>
        <w:t>Mode changed to {new mode}!</w:t>
      </w:r>
      <w:bookmarkEnd w:id="25"/>
      <w:bookmarkEnd w:id="26"/>
      <w:bookmarkEnd w:id="27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28" w:name="OLE_LINK14"/>
      <w:bookmarkStart w:id="29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28"/>
      <w:bookmarkEnd w:id="29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0" w:name="OLE_LINK8"/>
      <w:bookmarkStart w:id="31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0"/>
      <w:bookmarkEnd w:id="31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2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3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4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5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6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7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38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39" w:name="OLE_LINK6"/>
            <w:bookmarkStart w:id="40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39"/>
            <w:bookmarkEnd w:id="40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4522C9" w14:textId="77777777" w:rsidR="00C43F9E" w:rsidRDefault="00C43F9E" w:rsidP="008068A2">
      <w:pPr>
        <w:spacing w:after="0" w:line="240" w:lineRule="auto"/>
      </w:pPr>
      <w:r>
        <w:separator/>
      </w:r>
    </w:p>
  </w:endnote>
  <w:endnote w:type="continuationSeparator" w:id="0">
    <w:p w14:paraId="0F9C3569" w14:textId="77777777" w:rsidR="00C43F9E" w:rsidRDefault="00C43F9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77777777" w:rsidR="00762EC7" w:rsidRPr="00AC77AD" w:rsidRDefault="00762EC7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E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EE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3E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A3EE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637B1" w14:textId="77777777" w:rsidR="00C43F9E" w:rsidRDefault="00C43F9E" w:rsidP="008068A2">
      <w:pPr>
        <w:spacing w:after="0" w:line="240" w:lineRule="auto"/>
      </w:pPr>
      <w:r>
        <w:separator/>
      </w:r>
    </w:p>
  </w:footnote>
  <w:footnote w:type="continuationSeparator" w:id="0">
    <w:p w14:paraId="15599BCB" w14:textId="77777777" w:rsidR="00C43F9E" w:rsidRDefault="00C43F9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entsislav Ivanov">
    <w15:presenceInfo w15:providerId="Windows Live" w15:userId="5754ec8a71dc76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0956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251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4A85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3EE9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5F6EEC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3805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4FC2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9F7FAB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3F9E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7756A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66ACC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3E8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2C4BC6-1770-4FAE-9385-FC191BAFF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4105</TotalTime>
  <Pages>6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User</cp:lastModifiedBy>
  <cp:revision>12</cp:revision>
  <cp:lastPrinted>2015-10-26T22:35:00Z</cp:lastPrinted>
  <dcterms:created xsi:type="dcterms:W3CDTF">2017-09-07T05:48:00Z</dcterms:created>
  <dcterms:modified xsi:type="dcterms:W3CDTF">2018-04-17T13:18:00Z</dcterms:modified>
  <cp:category>programming, education, software engineering, software development</cp:category>
</cp:coreProperties>
</file>